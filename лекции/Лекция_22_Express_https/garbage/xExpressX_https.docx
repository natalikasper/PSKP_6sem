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964" w:rsidRDefault="00625B86">
      <w:r>
        <w:rPr>
          <w:noProof/>
          <w:lang w:eastAsia="ru-RU"/>
        </w:rPr>
        <w:drawing>
          <wp:inline distT="0" distB="0" distL="0" distR="0" wp14:anchorId="75215A06" wp14:editId="1B8785F4">
            <wp:extent cx="5924550" cy="5334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33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72AA" w:rsidRDefault="00BB72AA">
      <w:r>
        <w:rPr>
          <w:noProof/>
          <w:lang w:eastAsia="ru-RU"/>
        </w:rPr>
        <w:drawing>
          <wp:inline distT="0" distB="0" distL="0" distR="0">
            <wp:extent cx="5953125" cy="13430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72AA" w:rsidRDefault="00BB72AA">
      <w:r>
        <w:rPr>
          <w:noProof/>
          <w:lang w:eastAsia="ru-RU"/>
        </w:rPr>
        <w:drawing>
          <wp:inline distT="0" distB="0" distL="0" distR="0">
            <wp:extent cx="3857625" cy="29337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72AA" w:rsidRDefault="00CB58EB">
      <w:r>
        <w:rPr>
          <w:noProof/>
          <w:lang w:eastAsia="ru-RU"/>
        </w:rPr>
        <w:drawing>
          <wp:inline distT="0" distB="0" distL="0" distR="0">
            <wp:extent cx="5943600" cy="31908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58EB" w:rsidRDefault="00CB58EB"/>
    <w:p w:rsidR="00CB58EB" w:rsidRDefault="00CB58EB"/>
    <w:p w:rsidR="00CB58EB" w:rsidRDefault="00CB58EB">
      <w:r>
        <w:rPr>
          <w:noProof/>
          <w:lang w:eastAsia="ru-RU"/>
        </w:rPr>
        <w:lastRenderedPageBreak/>
        <w:drawing>
          <wp:inline distT="0" distB="0" distL="0" distR="0">
            <wp:extent cx="5934075" cy="368617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58EB" w:rsidRDefault="00CB58EB"/>
    <w:p w:rsidR="00CB58EB" w:rsidRDefault="00CB58EB">
      <w:r>
        <w:rPr>
          <w:noProof/>
          <w:lang w:eastAsia="ru-RU"/>
        </w:rPr>
        <w:drawing>
          <wp:inline distT="0" distB="0" distL="0" distR="0">
            <wp:extent cx="3914775" cy="487680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58EB" w:rsidRDefault="00CB58EB">
      <w:r>
        <w:rPr>
          <w:noProof/>
          <w:lang w:eastAsia="ru-RU"/>
        </w:rPr>
        <w:lastRenderedPageBreak/>
        <w:drawing>
          <wp:inline distT="0" distB="0" distL="0" distR="0">
            <wp:extent cx="4772025" cy="488632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886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58EB" w:rsidRDefault="00CB58EB"/>
    <w:p w:rsidR="00CB58EB" w:rsidRDefault="00CB58EB"/>
    <w:p w:rsidR="00625B86" w:rsidRDefault="00625B86"/>
    <w:p w:rsidR="00625B86" w:rsidRDefault="00625B86"/>
    <w:p w:rsidR="00625B86" w:rsidRDefault="00625B86"/>
    <w:p w:rsidR="00625B86" w:rsidRDefault="00625B86"/>
    <w:p w:rsidR="00625B86" w:rsidRDefault="00625B86"/>
    <w:p w:rsidR="00625B86" w:rsidRDefault="00625B86"/>
    <w:p w:rsidR="00625B86" w:rsidRDefault="00625B86"/>
    <w:p w:rsidR="00625B86" w:rsidRDefault="00625B86">
      <w:bookmarkStart w:id="0" w:name="_GoBack"/>
      <w:bookmarkEnd w:id="0"/>
    </w:p>
    <w:p w:rsidR="00625B86" w:rsidRDefault="00625B86"/>
    <w:p w:rsidR="00625B86" w:rsidRDefault="00625B86"/>
    <w:p w:rsidR="00625B86" w:rsidRDefault="00625B86"/>
    <w:p w:rsidR="00625B86" w:rsidRDefault="00625B86"/>
    <w:p w:rsidR="00625B86" w:rsidRDefault="00625B86"/>
    <w:p w:rsidR="00625B86" w:rsidRDefault="00625B86"/>
    <w:p w:rsidR="00625B86" w:rsidRDefault="00625B86"/>
    <w:p w:rsidR="00625B86" w:rsidRDefault="00625B86"/>
    <w:p w:rsidR="00D45964" w:rsidRPr="00D45964" w:rsidRDefault="00D45964" w:rsidP="00D45964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D45964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Шпоры по сертификатам X.509</w:t>
      </w:r>
    </w:p>
    <w:p w:rsidR="00D45964" w:rsidRPr="00D45964" w:rsidRDefault="002517D7" w:rsidP="00D45964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14" w:tooltip="Вы не подписаны на этот хаб" w:history="1">
        <w:r w:rsidR="00D45964" w:rsidRPr="00D45964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Информационная безопасность</w:t>
        </w:r>
      </w:hyperlink>
      <w:r w:rsidR="00D45964" w:rsidRPr="00D45964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D45964" w:rsidRPr="00D45964" w:rsidRDefault="002517D7" w:rsidP="00D45964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15" w:tooltip="Вы не подписаны на этот хаб" w:history="1">
        <w:r w:rsidR="00D45964" w:rsidRPr="00D45964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IT-инфраструктура</w:t>
        </w:r>
      </w:hyperlink>
      <w:r w:rsidR="00D45964" w:rsidRPr="00D45964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D45964" w:rsidRPr="00D45964" w:rsidRDefault="002517D7" w:rsidP="00D45964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16" w:tooltip="Вы не подписаны на этот хаб" w:history="1">
        <w:r w:rsidR="00D45964" w:rsidRPr="00D45964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IT-стандарты</w:t>
        </w:r>
      </w:hyperlink>
      <w:r w:rsidR="00D45964" w:rsidRPr="00D45964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D45964" w:rsidRPr="00D45964" w:rsidRDefault="002517D7" w:rsidP="00D45964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17" w:tooltip="Вы не подписаны на этот хаб" w:history="1">
        <w:proofErr w:type="spellStart"/>
        <w:r w:rsidR="00D45964" w:rsidRPr="00D45964">
          <w:rPr>
            <w:rFonts w:ascii="Arial" w:eastAsia="Times New Roman" w:hAnsi="Arial" w:cs="Arial"/>
            <w:color w:val="5E6973"/>
            <w:sz w:val="20"/>
            <w:szCs w:val="20"/>
            <w:u w:val="single"/>
            <w:lang w:eastAsia="ru-RU"/>
          </w:rPr>
          <w:t>DevOps</w:t>
        </w:r>
        <w:proofErr w:type="spellEnd"/>
      </w:hyperlink>
    </w:p>
    <w:p w:rsidR="00D45964" w:rsidRPr="00D45964" w:rsidRDefault="00D45964" w:rsidP="00D45964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Чудище </w:t>
      </w:r>
      <w:proofErr w:type="spellStart"/>
      <w:r w:rsidRPr="00D459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обло</w:t>
      </w:r>
      <w:proofErr w:type="spellEnd"/>
      <w:r w:rsidRPr="00D459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, озорно, огромно, </w:t>
      </w:r>
      <w:proofErr w:type="spellStart"/>
      <w:r w:rsidRPr="00D459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стозевно</w:t>
      </w:r>
      <w:proofErr w:type="spellEnd"/>
      <w:r w:rsidRPr="00D459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 xml:space="preserve"> и </w:t>
      </w:r>
      <w:proofErr w:type="spellStart"/>
      <w:r w:rsidRPr="00D459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лаяй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Набор технологий, который мы по привычке именуем сертификатами SSL, представляет из себя здоровенный айсберг, на вершине которого зеленый замочек слева от доменного имени в адресной строке вашего браузера. Правильное название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X.509 сертификат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восходит к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X.500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стандарту ITU-T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DAP (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Directory</w:t>
      </w:r>
      <w:proofErr w:type="spellEnd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Access</w:t>
      </w:r>
      <w:proofErr w:type="spellEnd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Protocol</w:t>
      </w:r>
      <w:proofErr w:type="spellEnd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)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DAP не взлетел, в IETF его посчитали неудобным для использования со всеми этими OSI нагромождениями и вместо него придумали LDAP,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Lightweight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DAP где первая буква обозначает «легковесный». Те, кому пришлось настраивать, или что хуже производить его отладку могут оценить иронию в полной мере. Никогда еще первая буква аббревиатуры так не лгала, не считая SNMP.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381750" cy="4133850"/>
            <wp:effectExtent l="0" t="0" r="0" b="0"/>
            <wp:docPr id="12" name="Рисунок 12" descr="Шпо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поры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Кстати</w:t>
      </w:r>
      <w:proofErr w:type="gram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что общего между LDAP, SNMP и X.509 ну кроме того, что им еще не скоро предстоит собрать стадионы фанатов? Их объединяет </w:t>
      </w: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ASN.1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</w:t>
      </w:r>
      <w:proofErr w:type="gram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мета-язык</w:t>
      </w:r>
      <w:proofErr w:type="gram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описания объектов древности. Если бы эти технологии создавали сейчас, в ход бы пошли </w:t>
      </w:r>
      <w:r w:rsidRPr="00D459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XML, DTD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 какой-нибудь другой ML. Но в то время стандарты создавались титанами, для которых даже SNMP был простым делом.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1" w:name="habracut"/>
      <w:bookmarkEnd w:id="1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5964" w:rsidRPr="00D45964" w:rsidRDefault="00D45964" w:rsidP="00D45964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D45964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Словарный запас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Определение X.509 сертификатов есть в </w:t>
      </w:r>
      <w:hyperlink r:id="rId19" w:history="1">
        <w:r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архиве ITU-T</w:t>
        </w:r>
      </w:hyperlink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Certificate  :</w:t>
      </w:r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:= 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SEQUENCE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{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tbsCertificate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TBSCertificate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signatureAlgorithm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AlgorithmIdentifier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signatureValue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BIT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STRING  }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TBSCertificate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:</w:t>
      </w:r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:= 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SEQUENCE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{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gramStart"/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version</w:t>
      </w:r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[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 EXPLICIT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Version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DEFAULT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v1,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serialNumber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CertificateSerialNumber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signature</w:t>
      </w:r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AlgorithmIdentifier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issuer</w:t>
      </w:r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validity</w:t>
      </w:r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Validity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subject</w:t>
      </w:r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subjectPublicKeyInfo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SubjectPublicKeyInfo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</w:t>
      </w: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issuerUniqueID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[</w:t>
      </w:r>
      <w:proofErr w:type="gramEnd"/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]  IMPLICIT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UniqueIdentifier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OPTIONAL,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                  </w:t>
      </w:r>
      <w:r w:rsidRPr="00D45964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-- If present, version MUST be v2 or v3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того, чтобы досконально понять обозначения и синтаксис, придется читать </w:t>
      </w:r>
      <w:hyperlink r:id="rId20" w:history="1">
        <w:r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спеки X.680 редакции 2008 г.</w:t>
        </w:r>
      </w:hyperlink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где есть полное описание </w:t>
      </w: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ASN.1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 понятиях </w:t>
      </w: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ASN.1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SEQUENCE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обозначает примерно то же самое, что и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struct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 Си. Это может сбить с толку, ведь по семантике оно должно было соответствовать скорее массиву. И тем не менее.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Стандарт X.690 определяет следующие правила кодирования структур данных, созданных в соответствии с </w:t>
      </w: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ASN.1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BER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Basic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Encoding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Rules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CER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Canonical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Encoding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Rules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DER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(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Distinguished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Encoding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Rules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Есть даже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XER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(XML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Encoding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Rules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 </w:t>
      </w:r>
      <w:hyperlink r:id="rId21" w:history="1">
        <w:r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который</w:t>
        </w:r>
      </w:hyperlink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 практике мне никогда не встречался.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Да, но для чего нужны сертификаты X.509, которые доставляют столько головной боли? </w:t>
      </w: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Первая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основная функция сертификатов X.509 — служить хранилищем </w:t>
      </w:r>
      <w:r w:rsidRPr="00D459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открытого или публичного ключа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PKI (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public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key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infrastructure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 К этой функции нареканий нет, а вот со второй не все так однозначно.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Вторая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функция сертификатов X.509 заключается в том, чтобы предъявитель сего был принят человеком, либо программой в качестве истинного владельца некоего цифрового актива: доменного имени, веб сайта и пр. Это получается по-разному, далеко не все сертификаты имеют высокую ликвидность, если пользоваться финансовой терминологией. Полгода назад Гугл </w:t>
      </w:r>
      <w:hyperlink r:id="rId22" w:history="1">
        <w:r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пригрозил</w:t>
        </w:r>
      </w:hyperlink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компании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Симантек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что перестанет доверять их сертификатам из-за того, что те выпустили аж 30,000 неисправных сертификатов.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5964" w:rsidRPr="00D45964" w:rsidRDefault="00D45964" w:rsidP="00D45964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D45964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Номенклатура сертификатов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Давайте рассмотрим, какие сертификаты X.509 встречаются в природе, если рассматривать их по расположению </w:t>
      </w:r>
      <w:proofErr w:type="gram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 </w:t>
      </w:r>
      <w:del w:id="2" w:author="Unknown">
        <w:r w:rsidRPr="00D45964">
          <w:rPr>
            <w:rFonts w:ascii="Arial" w:eastAsia="Times New Roman" w:hAnsi="Arial" w:cs="Arial"/>
            <w:color w:val="222222"/>
            <w:sz w:val="24"/>
            <w:szCs w:val="24"/>
            <w:lang w:eastAsia="ru-RU"/>
          </w:rPr>
          <w:delText>пищевой</w:delText>
        </w:r>
      </w:del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цепочке</w:t>
      </w:r>
      <w:proofErr w:type="gram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доверия.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Корневые сертификаты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изготовлены в корневом УЦ (удостоверяющий центр) и имеют следующие признаки: атрибуты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issue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subject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идентичны, а в расширении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basicConstraints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атрибут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cA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принимает значение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TRUE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45964" w:rsidRPr="00D45964" w:rsidRDefault="00D45964" w:rsidP="00D45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Промежуточные сертификаты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расплывчатый термин, обозначающий сертификаты не подписанные корневым УЦ, которые могут формировать цепочку произвольной длины, начиная от </w:t>
      </w:r>
      <w:r w:rsidRPr="00D459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корневого сертификата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заканчивая </w:t>
      </w:r>
      <w:r w:rsidRPr="00D459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сертификатом конечного субъекта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45964" w:rsidRPr="00D45964" w:rsidRDefault="00D45964" w:rsidP="00D4596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Сертификаты конечного субъекта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конечные сертификаты в цепочке, которые не могут подписывать другие </w:t>
      </w:r>
      <w:r w:rsidRPr="00D459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промежуточные сертификаты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своим закрытым ключом.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 </w:t>
      </w:r>
      <w:proofErr w:type="gram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степени </w:t>
      </w:r>
      <w:del w:id="3" w:author="Unknown">
        <w:r w:rsidRPr="00D45964">
          <w:rPr>
            <w:rFonts w:ascii="Arial" w:eastAsia="Times New Roman" w:hAnsi="Arial" w:cs="Arial"/>
            <w:color w:val="222222"/>
            <w:sz w:val="24"/>
            <w:szCs w:val="24"/>
            <w:lang w:eastAsia="ru-RU"/>
          </w:rPr>
          <w:delText>крутизны</w:delText>
        </w:r>
      </w:del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дороговизны</w:t>
      </w:r>
      <w:proofErr w:type="gram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надежности сертификаты делятся на 3 вида: </w:t>
      </w: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DV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OV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EV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DV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сертификаты удостоверения доменного имени получить проще простого. Они выдаются автоматически и моментально после того, как центр сертификации проверит, что заявитель имеет право на доменное имя. Чаще 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всего для этого достаточно открыть сообщение и перейти по указанной ссылке. Естественно, что сообщение будет отправлено на почтовый ящик с доменным именем, которое следует удостоверить.</w:t>
      </w:r>
    </w:p>
    <w:p w:rsidR="00D45964" w:rsidRPr="00D45964" w:rsidRDefault="00D45964" w:rsidP="00D459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OV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— в сертификате будет уже указано не доменное имя, а название самой организации заявителя. Тут уже </w:t>
      </w:r>
      <w:proofErr w:type="gram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ни</w:t>
      </w:r>
      <w:proofErr w:type="gram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а какой автоматической выдачи речи быть не может, это займет несколько рабочих дней. Проверке подлежит наличие в базе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whois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домена название организации заявителя. Могут проверить государственную регистрацию и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валидность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телефонного номера.</w:t>
      </w:r>
    </w:p>
    <w:p w:rsidR="00D45964" w:rsidRPr="00D45964" w:rsidRDefault="00D45964" w:rsidP="00D459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EV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эти сертификаты и получить сложно и стоят они недешево. Их можно опознать по названию организации на зеленом замочке на панели адресной строки.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45964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857625" cy="1057275"/>
            <wp:effectExtent l="0" t="0" r="9525" b="9525"/>
            <wp:docPr id="11" name="Рисунок 11" descr="EV сертифик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 сертификат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Редко, кто на это готов раскошелиться. Навскидку Яндекс, StackOverflow.com и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Хабр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могут жить и без него. Но те, кто готов пойти ради этого на жертвы должны выполнить следующие требования: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Аудит правовой, физической и операционной деятельности организации.</w:t>
      </w:r>
    </w:p>
    <w:p w:rsidR="00D45964" w:rsidRPr="00D45964" w:rsidRDefault="00D45964" w:rsidP="00D459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Следует убедиться в том, что организация имеет эксклюзивное право на использование доменного имени.</w:t>
      </w:r>
    </w:p>
    <w:p w:rsidR="00D45964" w:rsidRPr="00D45964" w:rsidRDefault="00D45964" w:rsidP="00D4596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Следует убедиться в том, что организация авторизована для выпуска сертификата данного типа.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Более подробно можно прочитать в </w:t>
      </w:r>
      <w:proofErr w:type="spellStart"/>
      <w:r w:rsidR="002517D7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fldChar w:fldCharType="begin"/>
      </w:r>
      <w:r w:rsidR="002517D7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instrText xml:space="preserve"> HYPERLINK "https://habrahabr.ru/company/tuthost/blog/150433/" </w:instrText>
      </w:r>
      <w:r w:rsidR="002517D7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fldChar w:fldCharType="separate"/>
      </w:r>
      <w:r w:rsidRPr="00D45964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Хабрапоспе</w:t>
      </w:r>
      <w:proofErr w:type="spellEnd"/>
      <w:r w:rsidRPr="00D45964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 xml:space="preserve"> компании </w:t>
      </w:r>
      <w:proofErr w:type="spellStart"/>
      <w:r w:rsidRPr="00D45964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TutHost</w:t>
      </w:r>
      <w:proofErr w:type="spellEnd"/>
      <w:r w:rsidR="002517D7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fldChar w:fldCharType="end"/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Также атрибут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subject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X.509 EV сертификата содержит значения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jurisdictionOfIncorporationCountryName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businessCategory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и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serialNumber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gram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 свои свойствам</w:t>
      </w:r>
      <w:proofErr w:type="gram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сертификаты бывают следующих типов.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Мульти-доменные сертификаты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сертификат может охватывать несколько доменных имен с помощью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SAN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атрибута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subjectAltName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45964" w:rsidRPr="00D45964" w:rsidRDefault="00D45964" w:rsidP="00D459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Мульти-</w:t>
      </w:r>
      <w:proofErr w:type="spellStart"/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хостовые</w:t>
      </w:r>
      <w:proofErr w:type="spellEnd"/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сертификаты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в тех случаях, когда атрибут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subject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содержит запись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CN=example.net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 время как DNS сервер может иметь несколько записей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A / AAAA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типа, где одно имя узла может соответствовать нескольким IP адресам. В этом случае сертификат X.509 с одним и тем же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hostname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может быть успешно восстановлен на всех подобных узлах.</w:t>
      </w:r>
    </w:p>
    <w:p w:rsidR="00D45964" w:rsidRPr="00D45964" w:rsidRDefault="00D45964" w:rsidP="00D459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Сертификаты с возможностью подстановки, </w:t>
      </w:r>
      <w:proofErr w:type="spellStart"/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wildcard</w:t>
      </w:r>
      <w:proofErr w:type="spellEnd"/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сертификаты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когда атрибут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subject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содержит запись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CN=*.example.net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Действует так же, как и в привычных регулярных выражениях, то есть может быть использован на всех под-доменах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*.example.net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45964" w:rsidRPr="00D45964" w:rsidRDefault="00D45964" w:rsidP="00D4596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lastRenderedPageBreak/>
        <w:t>Квалифицированные сертификаты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 </w:t>
      </w:r>
      <w:hyperlink r:id="rId24" w:history="1">
        <w:r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RFC 3739</w:t>
        </w:r>
      </w:hyperlink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определяет этот термин, как относящийся </w:t>
      </w:r>
      <w:r w:rsidRPr="00D459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персональным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сертификатам, ссылаясь на </w:t>
      </w:r>
      <w:r w:rsidRPr="00D459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Директиву Европейского Союза об электронной подписи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proofErr w:type="gram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частности</w:t>
      </w:r>
      <w:proofErr w:type="gram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RFC позволяет в атрибуте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subject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содержать значения:</w:t>
      </w:r>
    </w:p>
    <w:p w:rsidR="00D45964" w:rsidRPr="00D45964" w:rsidRDefault="00D45964" w:rsidP="00D459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commonName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(CN=),</w:t>
      </w:r>
    </w:p>
    <w:p w:rsidR="00D45964" w:rsidRPr="00D45964" w:rsidRDefault="00D45964" w:rsidP="00D459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givenName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(GN=),</w:t>
      </w:r>
    </w:p>
    <w:p w:rsidR="00D45964" w:rsidRPr="00D45964" w:rsidRDefault="00D45964" w:rsidP="00D459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pseudonym</w:t>
      </w:r>
      <w:proofErr w:type="spellEnd"/>
      <w:proofErr w:type="gram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=.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Также</w:t>
      </w:r>
      <w:proofErr w:type="gram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subjectDirectoryAttributes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включает в себя значения:</w:t>
      </w:r>
    </w:p>
    <w:p w:rsidR="00D45964" w:rsidRPr="00D45964" w:rsidRDefault="00D45964" w:rsidP="00D459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dateOfBirth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=,</w:t>
      </w:r>
    </w:p>
    <w:p w:rsidR="00D45964" w:rsidRPr="00D45964" w:rsidRDefault="00D45964" w:rsidP="00D459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placeOfBirth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=,</w:t>
      </w:r>
    </w:p>
    <w:p w:rsidR="00D45964" w:rsidRPr="00D45964" w:rsidRDefault="00D45964" w:rsidP="00D459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gender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=,</w:t>
      </w:r>
    </w:p>
    <w:p w:rsidR="00D45964" w:rsidRPr="00D45964" w:rsidRDefault="00D45964" w:rsidP="00D459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countryOfCitizenship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=,</w:t>
      </w:r>
    </w:p>
    <w:p w:rsidR="00D45964" w:rsidRPr="00D45964" w:rsidRDefault="00D45964" w:rsidP="00D45964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countryOfResidence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=.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России понятие КС </w:t>
      </w:r>
      <w:r w:rsidRPr="00D459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квалифицированного сертификата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hyperlink r:id="rId25" w:history="1">
        <w:r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определено законодательно</w:t>
        </w:r>
      </w:hyperlink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 связи с доступом к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ГосУслугам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По </w:t>
      </w:r>
      <w:proofErr w:type="spellStart"/>
      <w:r w:rsidR="002517D7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fldChar w:fldCharType="begin"/>
      </w:r>
      <w:r w:rsidR="002517D7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instrText xml:space="preserve"> HYPERLINK "https://habrahabr.ru/post/325998/" </w:instrText>
      </w:r>
      <w:r w:rsidR="002517D7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fldChar w:fldCharType="separate"/>
      </w:r>
      <w:r w:rsidRPr="00D45964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ссыске</w:t>
      </w:r>
      <w:proofErr w:type="spellEnd"/>
      <w:r w:rsidR="002517D7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fldChar w:fldCharType="end"/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Хабрапост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былиной об извлечении персональных данных из КС.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5964" w:rsidRPr="00D45964" w:rsidRDefault="00D45964" w:rsidP="00D45964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D45964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Откуда берутся сертификаты?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Еще совсем недавно было всего 2 способа заполучить X.509 сертификат, но времена меняются и с недавнего времени есть и третий путь.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Создать свой собственный сертификат и самому же его подписать. Плюсы — это бесплатно, минусы — сертификат будет принят лишь вами и, в лучшем случае, вашей организацией.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45964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762500" cy="2362200"/>
            <wp:effectExtent l="0" t="0" r="0" b="0"/>
            <wp:docPr id="10" name="Рисунок 10" descr="not trus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t trus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64" w:rsidRPr="00D45964" w:rsidRDefault="00D45964" w:rsidP="00D459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Приобрести сертификат в УЦ. Это будет стоить денег в зависимости от различных его характеристик и возможностей, указанных выше.</w:t>
      </w:r>
    </w:p>
    <w:p w:rsidR="00D45964" w:rsidRPr="00D45964" w:rsidRDefault="002517D7" w:rsidP="00D4596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27" w:history="1">
        <w:r w:rsidR="00D45964"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Получить</w:t>
        </w:r>
      </w:hyperlink>
      <w:r w:rsidR="00D45964"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бесплатный сертификат </w:t>
      </w:r>
      <w:proofErr w:type="spellStart"/>
      <w:r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fldChar w:fldCharType="begin"/>
      </w:r>
      <w:r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instrText xml:space="preserve"> HYPERLINK "https://letsencrypt.org/" </w:instrText>
      </w:r>
      <w:r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fldChar w:fldCharType="separate"/>
      </w:r>
      <w:r w:rsidR="00D45964" w:rsidRPr="00D45964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LetsEncrypt</w:t>
      </w:r>
      <w:proofErr w:type="spellEnd"/>
      <w:r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fldChar w:fldCharType="end"/>
      </w:r>
      <w:r w:rsidR="00D45964"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доступны только самые простые </w:t>
      </w:r>
      <w:r w:rsidR="00D45964"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DV</w:t>
      </w:r>
      <w:r w:rsidR="00D45964"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сертификаты.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Для первого сценария достаточно пары </w:t>
      </w:r>
      <w:proofErr w:type="gram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команд</w:t>
      </w:r>
      <w:proofErr w:type="gram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чтобы 2 раза не вставать создадим сертификат с алгоритмом </w:t>
      </w: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эллиптических кривых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Первым шагом нужно создать закрытый ключ. Считается, что шифрование с алгоритмом эллиптических кривых дает </w:t>
      </w:r>
      <w:hyperlink r:id="rId28" w:history="1">
        <w:r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больший выхлоп</w:t>
        </w:r>
      </w:hyperlink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если измерять в тактах CPU, либо байтах длины ключа. Поддержка ECC </w:t>
      </w:r>
      <w:r w:rsidRPr="00D459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не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определена однозначно в TLS </w:t>
      </w:r>
      <w:proofErr w:type="gram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&lt; 1.2</w:t>
      </w:r>
      <w:proofErr w:type="gram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openssl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ecparam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-name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secp521r1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genkey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param_enc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explicit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-out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private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key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.pem</w:t>
      </w:r>
      <w:proofErr w:type="spellEnd"/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Далее, создает CSR — запрос на подписание сертификата.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openssl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req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-new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-sha256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-key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private.key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-out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server.csr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-days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730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подписываем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openssl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x509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req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-sha256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-days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365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-in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server.csr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signkey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private.key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-out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public.crt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Результат можно посмотреть командой: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openssl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x509 -</w:t>
      </w:r>
      <w:proofErr w:type="spellStart"/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text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noout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-</w:t>
      </w:r>
      <w:proofErr w:type="spellStart"/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D45964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public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.crt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Openssl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имеет огромное количество опций и команд.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Man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страница не очень полезна, справочник удобнее использовать так: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openssl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help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openssl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x509 -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help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openssl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s_client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help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Ровно то же самое можно сделать с помощью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java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утилиты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keytool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keytool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genkey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keyalg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RSA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-alias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selfsigned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keystore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keystore.jks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storepass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password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-validity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360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keysize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2048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Следует серия вопросов, чтобы было чем запомнить поля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owner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issuer</w:t>
      </w:r>
      <w:proofErr w:type="spellEnd"/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What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your first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and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last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?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What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the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of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your organizational unit?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What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the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of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your organization?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What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the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of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your City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Locality?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What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the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name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of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your State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Province?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What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the two-letter country code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for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this unit?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CN=Johnnie Walker, OU=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Unknown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O=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Unknown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, L=Moscow, ST=Moscow, C=RU correct?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Конвертируем связку ключей из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проприетарного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формата в PKCS12.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keytool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importkeystore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srckeystore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keystore.jks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destkeystore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keystore.jks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deststoretype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pkcs12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Смотрим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результат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D4596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keytool</w:t>
      </w:r>
      <w:proofErr w:type="spellEnd"/>
      <w:proofErr w:type="gramEnd"/>
      <w:r w:rsidRPr="00D4596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-list -v -alias </w:t>
      </w:r>
      <w:proofErr w:type="spellStart"/>
      <w:r w:rsidRPr="00D4596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selfsigned</w:t>
      </w:r>
      <w:proofErr w:type="spellEnd"/>
      <w:r w:rsidRPr="00D4596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-</w:t>
      </w:r>
      <w:proofErr w:type="spellStart"/>
      <w:r w:rsidRPr="00D4596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storepass</w:t>
      </w:r>
      <w:proofErr w:type="spellEnd"/>
      <w:r w:rsidRPr="00D4596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password -</w:t>
      </w:r>
      <w:proofErr w:type="spellStart"/>
      <w:r w:rsidRPr="00D4596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keystore</w:t>
      </w:r>
      <w:proofErr w:type="spellEnd"/>
      <w:r w:rsidRPr="00D4596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 xml:space="preserve"> </w:t>
      </w:r>
      <w:proofErr w:type="spellStart"/>
      <w:r w:rsidRPr="00D45964">
        <w:rPr>
          <w:rFonts w:ascii="Arial" w:eastAsia="Times New Roman" w:hAnsi="Arial" w:cs="Arial"/>
          <w:color w:val="548EAA"/>
          <w:sz w:val="24"/>
          <w:szCs w:val="24"/>
          <w:lang w:val="en-US" w:eastAsia="ru-RU"/>
        </w:rPr>
        <w:t>keystore.jks</w:t>
      </w:r>
      <w:proofErr w:type="spellEnd"/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Значению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ObjectId</w:t>
      </w:r>
      <w:proofErr w:type="spellEnd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: 2.5.29.14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соответствует определение ASN.1, согласно </w:t>
      </w:r>
      <w:hyperlink r:id="rId29" w:history="1">
        <w:r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RFC 3280</w:t>
        </w:r>
      </w:hyperlink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оно всегда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non-critical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Точно так же можно узнать смысл и возможные значения других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ObjectId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которые присутствуют в сертификате X.509.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subjectKeyIdentifier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EXTENSION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::= {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SYNTAX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SubjectKeyIdentifier</w:t>
      </w:r>
      <w:proofErr w:type="spellEnd"/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IDENTIFIED </w:t>
      </w: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BY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id-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ce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subjectKeyIdentifier</w:t>
      </w:r>
      <w:proofErr w:type="spellEnd"/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SubjectKeyIdentifier</w:t>
      </w:r>
      <w:proofErr w:type="spellEnd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::</w:t>
      </w:r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=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KeyIdentifier</w:t>
      </w:r>
      <w:proofErr w:type="spellEnd"/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5964" w:rsidRPr="00D45964" w:rsidRDefault="00D45964" w:rsidP="00D45964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proofErr w:type="spellStart"/>
      <w:r w:rsidRPr="00D45964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LetsEncrypt</w:t>
      </w:r>
      <w:proofErr w:type="spellEnd"/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Можно бесплатно получить X.509 сертификат </w:t>
      </w:r>
      <w:proofErr w:type="spellStart"/>
      <w:r w:rsidRPr="00D45964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LetsEncrypt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для этого не нужно даже заходить на вебсайт, достаточно установить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certbot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emerge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proofErr w:type="spellStart"/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av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certbot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</w:t>
      </w:r>
      <w:r w:rsidRPr="00D45964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для</w:t>
      </w:r>
      <w:r w:rsidRPr="00D45964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Gentoo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apt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-get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install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certbot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-t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stretch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-backports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</w:t>
      </w:r>
      <w:proofErr w:type="spellStart"/>
      <w:r w:rsidRPr="00D45964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Debian</w:t>
      </w:r>
      <w:proofErr w:type="spellEnd"/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dnf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install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certbot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#Fedora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sudo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certbot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certonly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-standalone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-d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example.com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-d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www.example.com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D45964" w:rsidRPr="00D45964" w:rsidRDefault="00D45964" w:rsidP="00D45964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D45964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Сценарий №1 — найти следующего в связке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Связка сертификатов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Объединение нескольких X.509 сертификатов в один файл, чаще всего в формате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PEM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Связка передается по сети в момент протокола рукопожатия SSL/TLS.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6667500" cy="2352675"/>
            <wp:effectExtent l="0" t="0" r="0" b="9525"/>
            <wp:docPr id="9" name="Рисунок 9" descr="Trust 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ust chai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Самый сок начинается, когда имеете дело со связкой сертификатов, a. k. a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certificate</w:t>
      </w:r>
      <w:proofErr w:type="spellEnd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chain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Часто просматривая лапшу в связке ключей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jks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непросто </w:t>
      </w:r>
      <w:proofErr w:type="gram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понять</w:t>
      </w:r>
      <w:proofErr w:type="gram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 найти родительский сертификат, когда там россыпь новых и старых сертификатов на несколько доменных имен.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Рассмотрим связку сертификатов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*.novell.com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Расширение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Authority</w:t>
      </w:r>
      <w:proofErr w:type="spellEnd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Key</w:t>
      </w:r>
      <w:proofErr w:type="spellEnd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Identifier</w:t>
      </w:r>
      <w:proofErr w:type="spellEnd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 (AKI)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должно совпадать с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Subject</w:t>
      </w:r>
      <w:proofErr w:type="spellEnd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Key</w:t>
      </w:r>
      <w:proofErr w:type="spellEnd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Identifier</w:t>
      </w:r>
      <w:proofErr w:type="spellEnd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 (SKI)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старшего в связке.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Certificate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Authority Key Identifier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Size: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Bytes /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160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Bits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51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68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ff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90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af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02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07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75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3c cc d9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65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64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62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a2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12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b8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59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72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3b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 и есть,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SKI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сертификат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DigiCert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имеет то же значение.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Certificate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Subject Key ID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Size: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Bytes /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160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Bits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51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68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ff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90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af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02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07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75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3c cc d9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65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64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62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a2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12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b8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59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72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3b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7905750" cy="4638675"/>
            <wp:effectExtent l="0" t="0" r="0" b="9525"/>
            <wp:docPr id="5" name="Рисунок 5" descr="Novell cert 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vell cert chai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корневого сертификата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AKI = SKI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также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isCa</w:t>
      </w:r>
      <w:proofErr w:type="spellEnd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=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true</w:t>
      </w:r>
      <w:proofErr w:type="spellEnd"/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Certificate Basic Constraints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Critical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45964">
        <w:rPr>
          <w:rFonts w:ascii="Consolas" w:eastAsia="Times New Roman" w:hAnsi="Consolas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Is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 Certificate Authority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D45964" w:rsidRPr="00D45964" w:rsidRDefault="00D45964" w:rsidP="00D45964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D45964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Сценарий №2 — используй </w:t>
      </w:r>
      <w:proofErr w:type="spellStart"/>
      <w:r w:rsidRPr="00D45964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subjectAltnName</w:t>
      </w:r>
      <w:proofErr w:type="spellEnd"/>
      <w:r w:rsidRPr="00D45964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, Люк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Вот представьте у вас приложение, использующее веб сервер: вики,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WordPress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Cacti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Вы настроили доступ по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https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приобрели или сами сгенерировали и подписали сертификат. Все должно быть в порядке, но зеленого замочка все равно нет. Браузер подозревает, что сертификат готовили неправильные пчелы, из-за того, что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FQDN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сервера и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hostname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указан в адресной строке не совпадают. Так иногда бывает, что DNS сервера указывает на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mars.domain.com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а веб-сервер настроен на </w:t>
      </w:r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venus.domain.com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Если администратору в силу </w:t>
      </w:r>
      <w:proofErr w:type="spellStart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перфекционизма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нужны помимо езды нужны еще и шашечки — вожделенный зеленый замочек, то нужно переделать сертификат X.509, определив в нем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subjectAltName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Откройте файл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openssl.cnf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 в секции </w:t>
      </w:r>
      <w:proofErr w:type="spell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req</w:t>
      </w:r>
      <w:proofErr w:type="spellEnd"/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добавьте следующие линии.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[ </w:t>
      </w:r>
      <w:proofErr w:type="spellStart"/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alternate</w:t>
      </w:r>
      <w:proofErr w:type="gramEnd"/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_names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]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DNS.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= example.com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DNS.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= www.example.com</w:t>
      </w:r>
    </w:p>
    <w:p w:rsidR="00D45964" w:rsidRPr="00625B86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625B8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DNS.</w:t>
      </w:r>
      <w:r w:rsidRPr="00625B8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3</w:t>
      </w:r>
      <w:r w:rsidRPr="00625B8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= mail.example.com</w:t>
      </w:r>
    </w:p>
    <w:p w:rsidR="00D45964" w:rsidRPr="00625B86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625B8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DNS.</w:t>
      </w:r>
      <w:r w:rsidRPr="00625B86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4</w:t>
      </w:r>
      <w:r w:rsidRPr="00625B86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= ftp.example.com</w:t>
      </w:r>
    </w:p>
    <w:p w:rsidR="00D45964" w:rsidRPr="00625B86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Далее, в секции </w:t>
      </w:r>
      <w:proofErr w:type="gramStart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[ v</w:t>
      </w:r>
      <w:proofErr w:type="gramEnd"/>
      <w:r w:rsidRPr="00D45964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3_ca ]</w:t>
      </w: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укажите.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D45964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subjectAltName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  =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@</w:t>
      </w:r>
      <w:proofErr w:type="spellStart"/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alternate_names</w:t>
      </w:r>
      <w:proofErr w:type="spellEnd"/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 дальше все как обычно, создаем закрытый ключ и подписываем сертификат.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openssl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genrsa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-out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private.key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3072</w:t>
      </w:r>
    </w:p>
    <w:p w:rsidR="00D45964" w:rsidRPr="00D45964" w:rsidRDefault="00D45964" w:rsidP="00D45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openssl</w:t>
      </w:r>
      <w:proofErr w:type="spellEnd"/>
      <w:proofErr w:type="gram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req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-new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-x509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-key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private.key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-sha256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-out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certificate.pem</w:t>
      </w:r>
      <w:proofErr w:type="spellEnd"/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-days</w:t>
      </w:r>
      <w:r w:rsidRPr="00D45964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45964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730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45964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D45964" w:rsidRPr="00D45964" w:rsidRDefault="00D45964" w:rsidP="00D45964">
      <w:pPr>
        <w:shd w:val="clear" w:color="auto" w:fill="FFFFFF"/>
        <w:spacing w:after="0" w:line="420" w:lineRule="atLeast"/>
        <w:outlineLvl w:val="2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D45964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Использованные материалы</w:t>
      </w:r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45964" w:rsidRPr="00D45964" w:rsidRDefault="002517D7" w:rsidP="00D459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hyperlink r:id="rId32" w:anchor="x509-usage" w:history="1">
        <w:r w:rsidR="00D45964"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Survival guides — TLS/SSL and SSL (X.509) Certificates</w:t>
        </w:r>
      </w:hyperlink>
    </w:p>
    <w:p w:rsidR="00D45964" w:rsidRPr="00D45964" w:rsidRDefault="002517D7" w:rsidP="00D459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33" w:history="1">
        <w:r w:rsidR="00D45964"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Разбираем x.509 сертификат</w:t>
        </w:r>
      </w:hyperlink>
    </w:p>
    <w:p w:rsidR="00D45964" w:rsidRPr="00D45964" w:rsidRDefault="002517D7" w:rsidP="00D459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hyperlink r:id="rId34" w:history="1">
        <w:r w:rsidR="00D45964"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Creating ECDSA SSL Certificates in 3 Easy Steps</w:t>
        </w:r>
      </w:hyperlink>
    </w:p>
    <w:p w:rsidR="00D45964" w:rsidRPr="00D45964" w:rsidRDefault="002517D7" w:rsidP="00D459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hyperlink r:id="rId35" w:history="1">
        <w:r w:rsidR="00D45964"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Implementing SSL/TLS Using Cryptography and PKI</w:t>
        </w:r>
      </w:hyperlink>
    </w:p>
    <w:p w:rsidR="00D45964" w:rsidRPr="00D45964" w:rsidRDefault="002517D7" w:rsidP="00D459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hyperlink r:id="rId36" w:history="1">
        <w:r w:rsidR="00D45964"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Certificate Chaining Engine — how it works</w:t>
        </w:r>
      </w:hyperlink>
    </w:p>
    <w:p w:rsidR="00D45964" w:rsidRPr="00D45964" w:rsidRDefault="002517D7" w:rsidP="00D4596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37" w:history="1">
        <w:r w:rsidR="00D45964"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 xml:space="preserve">How can I generate a self-signed certificate with </w:t>
        </w:r>
        <w:proofErr w:type="spellStart"/>
        <w:r w:rsidR="00D45964"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SubjectAltName</w:t>
        </w:r>
        <w:proofErr w:type="spellEnd"/>
        <w:r w:rsidR="00D45964"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 xml:space="preserve"> using OpenSSL? </w:t>
        </w:r>
        <w:r w:rsidR="00D45964"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[</w:t>
        </w:r>
        <w:proofErr w:type="spellStart"/>
        <w:r w:rsidR="00D45964"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closed</w:t>
        </w:r>
        <w:proofErr w:type="spellEnd"/>
        <w:r w:rsidR="00D45964" w:rsidRPr="00D45964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]</w:t>
        </w:r>
      </w:hyperlink>
    </w:p>
    <w:p w:rsidR="00D45964" w:rsidRPr="00D45964" w:rsidRDefault="00D45964" w:rsidP="00D4596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</w:pPr>
      <w:r w:rsidRPr="00D45964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Теги:</w:t>
      </w:r>
    </w:p>
    <w:p w:rsidR="00D45964" w:rsidRPr="00D45964" w:rsidRDefault="002517D7" w:rsidP="00D4596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8" w:history="1">
        <w:r w:rsidR="00D45964" w:rsidRPr="00D45964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x.509</w:t>
        </w:r>
      </w:hyperlink>
    </w:p>
    <w:p w:rsidR="00D45964" w:rsidRPr="00D45964" w:rsidRDefault="002517D7" w:rsidP="00D4596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9" w:history="1">
        <w:proofErr w:type="spellStart"/>
        <w:r w:rsidR="00D45964" w:rsidRPr="00D45964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openssl</w:t>
        </w:r>
        <w:proofErr w:type="spellEnd"/>
      </w:hyperlink>
    </w:p>
    <w:p w:rsidR="00D45964" w:rsidRPr="00D45964" w:rsidRDefault="002517D7" w:rsidP="00D4596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40" w:history="1">
        <w:proofErr w:type="spellStart"/>
        <w:r w:rsidR="00D45964" w:rsidRPr="00D45964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keytool</w:t>
        </w:r>
        <w:proofErr w:type="spellEnd"/>
      </w:hyperlink>
    </w:p>
    <w:p w:rsidR="00CB58EB" w:rsidRDefault="00CB58EB"/>
    <w:sectPr w:rsidR="00CB58EB">
      <w:footerReference w:type="defaul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964" w:rsidRDefault="00D45964" w:rsidP="00DF1054">
      <w:pPr>
        <w:spacing w:after="0" w:line="240" w:lineRule="auto"/>
      </w:pPr>
      <w:r>
        <w:separator/>
      </w:r>
    </w:p>
  </w:endnote>
  <w:endnote w:type="continuationSeparator" w:id="0">
    <w:p w:rsidR="00D45964" w:rsidRDefault="00D45964" w:rsidP="00DF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2261677"/>
      <w:docPartObj>
        <w:docPartGallery w:val="Page Numbers (Bottom of Page)"/>
        <w:docPartUnique/>
      </w:docPartObj>
    </w:sdtPr>
    <w:sdtEndPr/>
    <w:sdtContent>
      <w:p w:rsidR="00D45964" w:rsidRDefault="00D4596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17D7">
          <w:rPr>
            <w:noProof/>
          </w:rPr>
          <w:t>4</w:t>
        </w:r>
        <w:r>
          <w:fldChar w:fldCharType="end"/>
        </w:r>
      </w:p>
    </w:sdtContent>
  </w:sdt>
  <w:p w:rsidR="00D45964" w:rsidRDefault="00D4596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964" w:rsidRDefault="00D45964" w:rsidP="00DF1054">
      <w:pPr>
        <w:spacing w:after="0" w:line="240" w:lineRule="auto"/>
      </w:pPr>
      <w:r>
        <w:separator/>
      </w:r>
    </w:p>
  </w:footnote>
  <w:footnote w:type="continuationSeparator" w:id="0">
    <w:p w:rsidR="00D45964" w:rsidRDefault="00D45964" w:rsidP="00DF1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370B7"/>
    <w:multiLevelType w:val="multilevel"/>
    <w:tmpl w:val="D022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D3D5C"/>
    <w:multiLevelType w:val="multilevel"/>
    <w:tmpl w:val="50B6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055E6F"/>
    <w:multiLevelType w:val="multilevel"/>
    <w:tmpl w:val="4912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45186"/>
    <w:multiLevelType w:val="multilevel"/>
    <w:tmpl w:val="9180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257F5B"/>
    <w:multiLevelType w:val="multilevel"/>
    <w:tmpl w:val="1B2CA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4D490E"/>
    <w:multiLevelType w:val="multilevel"/>
    <w:tmpl w:val="CAD8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020A9"/>
    <w:multiLevelType w:val="multilevel"/>
    <w:tmpl w:val="4DF4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451FD9"/>
    <w:multiLevelType w:val="multilevel"/>
    <w:tmpl w:val="050E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A7"/>
    <w:rsid w:val="000A639F"/>
    <w:rsid w:val="001675AC"/>
    <w:rsid w:val="002517D7"/>
    <w:rsid w:val="00625B86"/>
    <w:rsid w:val="007C09A7"/>
    <w:rsid w:val="00BB72AA"/>
    <w:rsid w:val="00CB58EB"/>
    <w:rsid w:val="00D45964"/>
    <w:rsid w:val="00D74A0E"/>
    <w:rsid w:val="00DF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417EB-DFB1-4F84-B504-7C073526C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5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45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45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054"/>
  </w:style>
  <w:style w:type="paragraph" w:styleId="a5">
    <w:name w:val="footer"/>
    <w:basedOn w:val="a"/>
    <w:link w:val="a6"/>
    <w:uiPriority w:val="99"/>
    <w:unhideWhenUsed/>
    <w:rsid w:val="00DF1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054"/>
  </w:style>
  <w:style w:type="character" w:customStyle="1" w:styleId="10">
    <w:name w:val="Заголовок 1 Знак"/>
    <w:basedOn w:val="a0"/>
    <w:link w:val="1"/>
    <w:uiPriority w:val="9"/>
    <w:rsid w:val="00D4596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59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596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title-text">
    <w:name w:val="post__title-text"/>
    <w:basedOn w:val="a0"/>
    <w:rsid w:val="00D45964"/>
  </w:style>
  <w:style w:type="character" w:styleId="a7">
    <w:name w:val="Hyperlink"/>
    <w:basedOn w:val="a0"/>
    <w:uiPriority w:val="99"/>
    <w:semiHidden/>
    <w:unhideWhenUsed/>
    <w:rsid w:val="00D45964"/>
    <w:rPr>
      <w:color w:val="0000FF"/>
      <w:u w:val="single"/>
    </w:rPr>
  </w:style>
  <w:style w:type="character" w:styleId="a8">
    <w:name w:val="Emphasis"/>
    <w:basedOn w:val="a0"/>
    <w:uiPriority w:val="20"/>
    <w:qFormat/>
    <w:rsid w:val="00D45964"/>
    <w:rPr>
      <w:i/>
      <w:iCs/>
    </w:rPr>
  </w:style>
  <w:style w:type="paragraph" w:styleId="a9">
    <w:name w:val="Normal (Web)"/>
    <w:basedOn w:val="a"/>
    <w:uiPriority w:val="99"/>
    <w:semiHidden/>
    <w:unhideWhenUsed/>
    <w:rsid w:val="00D4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45964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D45964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45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459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D45964"/>
  </w:style>
  <w:style w:type="character" w:customStyle="1" w:styleId="hljs-type">
    <w:name w:val="hljs-type"/>
    <w:basedOn w:val="a0"/>
    <w:rsid w:val="00D45964"/>
  </w:style>
  <w:style w:type="character" w:customStyle="1" w:styleId="hljs-number">
    <w:name w:val="hljs-number"/>
    <w:basedOn w:val="a0"/>
    <w:rsid w:val="00D45964"/>
  </w:style>
  <w:style w:type="character" w:customStyle="1" w:styleId="hljs-comment">
    <w:name w:val="hljs-comment"/>
    <w:basedOn w:val="a0"/>
    <w:rsid w:val="00D45964"/>
  </w:style>
  <w:style w:type="character" w:customStyle="1" w:styleId="hljs-literal">
    <w:name w:val="hljs-literal"/>
    <w:basedOn w:val="a0"/>
    <w:rsid w:val="00D45964"/>
  </w:style>
  <w:style w:type="character" w:customStyle="1" w:styleId="hljs-operator">
    <w:name w:val="hljs-operator"/>
    <w:basedOn w:val="a0"/>
    <w:rsid w:val="00D45964"/>
  </w:style>
  <w:style w:type="character" w:customStyle="1" w:styleId="hljs-builtin">
    <w:name w:val="hljs-built_in"/>
    <w:basedOn w:val="a0"/>
    <w:rsid w:val="00D45964"/>
  </w:style>
  <w:style w:type="character" w:customStyle="1" w:styleId="hljs-attribute">
    <w:name w:val="hljs-attribute"/>
    <w:basedOn w:val="a0"/>
    <w:rsid w:val="00D45964"/>
  </w:style>
  <w:style w:type="character" w:customStyle="1" w:styleId="hljs-variable">
    <w:name w:val="hljs-variable"/>
    <w:basedOn w:val="a0"/>
    <w:rsid w:val="00D459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96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58430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308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7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26" Type="http://schemas.openxmlformats.org/officeDocument/2006/relationships/image" Target="media/image10.png"/><Relationship Id="rId39" Type="http://schemas.openxmlformats.org/officeDocument/2006/relationships/hyperlink" Target="https://habr.com/ru/search/?q=%5Bopenssl%5D&amp;target_type=pos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tu.int/en/ITU-T/asn1/Pages/xer.aspx" TargetMode="External"/><Relationship Id="rId34" Type="http://schemas.openxmlformats.org/officeDocument/2006/relationships/hyperlink" Target="https://zonena.me/2016/02/creating-ssl-certificates-in-3-easy-steps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habr.com/ru/hub/devops/" TargetMode="External"/><Relationship Id="rId25" Type="http://schemas.openxmlformats.org/officeDocument/2006/relationships/hyperlink" Target="http://r77.center-inform.ru/support/qualified-certificate/" TargetMode="External"/><Relationship Id="rId33" Type="http://schemas.openxmlformats.org/officeDocument/2006/relationships/hyperlink" Target="https://habrahabr.ru/post/194664/" TargetMode="External"/><Relationship Id="rId38" Type="http://schemas.openxmlformats.org/officeDocument/2006/relationships/hyperlink" Target="https://habr.com/ru/search/?q=%5Bx.509%5D&amp;target_type=posts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ru/hub/itstandarts/" TargetMode="External"/><Relationship Id="rId20" Type="http://schemas.openxmlformats.org/officeDocument/2006/relationships/hyperlink" Target="https://www.itu.int/rec/T-REC-X.680-201403-S!Cor2/en" TargetMode="External"/><Relationship Id="rId29" Type="http://schemas.openxmlformats.org/officeDocument/2006/relationships/hyperlink" Target="https://tools.ietf.org/html/rfc3280.html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tools.ietf.org/html/rfc3739" TargetMode="External"/><Relationship Id="rId32" Type="http://schemas.openxmlformats.org/officeDocument/2006/relationships/hyperlink" Target="http://zytrax.com/tech/survival/ssl.html" TargetMode="External"/><Relationship Id="rId37" Type="http://schemas.openxmlformats.org/officeDocument/2006/relationships/hyperlink" Target="https://stackoverflow.com/questions/21488845/how-can-i-generate-a-self-signed-certificate-with-subjectaltname-using-openssl" TargetMode="External"/><Relationship Id="rId40" Type="http://schemas.openxmlformats.org/officeDocument/2006/relationships/hyperlink" Target="https://habr.com/ru/search/?q=%5Bkeytool%5D&amp;target_type=post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br.com/ru/hub/it-infrastructure/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blog.cloudflare.com/ecdsa-the-digital-signature-algorithm-of-a-better-internet/" TargetMode="External"/><Relationship Id="rId36" Type="http://schemas.openxmlformats.org/officeDocument/2006/relationships/hyperlink" Target="https://www.sysadmins.lv/blog-en/certificate-chaining-engine-how-this-works.aspx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itu.int/rec/T-REC-X.509-200508-S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habr.com/ru/hub/infosecurity/" TargetMode="External"/><Relationship Id="rId22" Type="http://schemas.openxmlformats.org/officeDocument/2006/relationships/hyperlink" Target="https://goo.gl/i4ovo5" TargetMode="External"/><Relationship Id="rId27" Type="http://schemas.openxmlformats.org/officeDocument/2006/relationships/hyperlink" Target="https://habrahabr.ru/post/270273/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www.safaribooksonline.com/library/view/implementing-ssltls-using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2176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Win10_ISiT_Server</cp:lastModifiedBy>
  <cp:revision>3</cp:revision>
  <dcterms:created xsi:type="dcterms:W3CDTF">2020-03-22T21:58:00Z</dcterms:created>
  <dcterms:modified xsi:type="dcterms:W3CDTF">2020-03-22T23:17:00Z</dcterms:modified>
</cp:coreProperties>
</file>